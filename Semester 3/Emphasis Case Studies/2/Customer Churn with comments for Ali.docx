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696F4" w14:textId="13A2C000" w:rsidR="00213726" w:rsidRDefault="00D352F4" w:rsidP="00D21859">
      <w:pPr>
        <w:outlineLvl w:val="0"/>
        <w:rPr>
          <w:rFonts w:asciiTheme="majorHAnsi" w:eastAsia="Times New Roman" w:hAnsiTheme="majorHAnsi" w:cstheme="majorHAnsi"/>
          <w:b/>
          <w:bCs/>
          <w:sz w:val="40"/>
          <w:szCs w:val="40"/>
        </w:rPr>
      </w:pPr>
      <w:r>
        <w:rPr>
          <w:rFonts w:asciiTheme="majorHAnsi" w:eastAsia="Times New Roman" w:hAnsiTheme="majorHAnsi" w:cstheme="majorHAnsi"/>
          <w:b/>
          <w:bCs/>
          <w:sz w:val="40"/>
          <w:szCs w:val="40"/>
        </w:rPr>
        <w:t>Customer Churn in Telecom</w:t>
      </w:r>
      <w:ins w:id="0" w:author="Arda Ugur" w:date="2018-10-13T20:10:00Z">
        <w:r w:rsidR="009E0089">
          <w:rPr>
            <w:rFonts w:asciiTheme="majorHAnsi" w:eastAsia="Times New Roman" w:hAnsiTheme="majorHAnsi" w:cstheme="majorHAnsi"/>
            <w:b/>
            <w:bCs/>
            <w:sz w:val="40"/>
            <w:szCs w:val="40"/>
          </w:rPr>
          <w:t>munications</w:t>
        </w:r>
      </w:ins>
      <w:r>
        <w:rPr>
          <w:rFonts w:asciiTheme="majorHAnsi" w:eastAsia="Times New Roman" w:hAnsiTheme="majorHAnsi" w:cstheme="majorHAnsi"/>
          <w:b/>
          <w:bCs/>
          <w:sz w:val="40"/>
          <w:szCs w:val="40"/>
        </w:rPr>
        <w:t xml:space="preserve"> Industry</w:t>
      </w:r>
    </w:p>
    <w:p w14:paraId="1D69C8A3" w14:textId="34620609" w:rsidR="00213726" w:rsidRPr="00213726" w:rsidRDefault="00213726" w:rsidP="00D21859">
      <w:pPr>
        <w:outlineLvl w:val="0"/>
        <w:rPr>
          <w:rFonts w:eastAsia="Times New Roman" w:cstheme="minorHAnsi"/>
        </w:rPr>
      </w:pPr>
      <w:r w:rsidRPr="00213726">
        <w:rPr>
          <w:rFonts w:eastAsia="Times New Roman" w:cstheme="minorHAnsi"/>
        </w:rPr>
        <w:t xml:space="preserve">Paper No. </w:t>
      </w:r>
      <w:r w:rsidR="00D352F4">
        <w:rPr>
          <w:rFonts w:eastAsia="Times New Roman" w:cstheme="minorHAnsi"/>
        </w:rPr>
        <w:t>2</w:t>
      </w:r>
      <w:r w:rsidRPr="00213726">
        <w:rPr>
          <w:rFonts w:eastAsia="Times New Roman" w:cstheme="minorHAnsi"/>
        </w:rPr>
        <w:t xml:space="preserve">, Oct </w:t>
      </w:r>
      <w:r w:rsidR="00D352F4">
        <w:rPr>
          <w:rFonts w:eastAsia="Times New Roman" w:cstheme="minorHAnsi"/>
        </w:rPr>
        <w:t>13</w:t>
      </w:r>
      <w:r w:rsidRPr="00213726">
        <w:rPr>
          <w:rFonts w:eastAsia="Times New Roman" w:cstheme="minorHAnsi"/>
        </w:rPr>
        <w:t>, 2018</w:t>
      </w:r>
    </w:p>
    <w:p w14:paraId="7E42DF51" w14:textId="77777777" w:rsidR="00014E29" w:rsidRDefault="00014E29" w:rsidP="00014E29">
      <w:pPr>
        <w:bidi/>
        <w:jc w:val="right"/>
        <w:rPr>
          <w:rFonts w:cstheme="minorHAnsi"/>
          <w:lang w:bidi="fa-IR"/>
        </w:rPr>
      </w:pPr>
      <w:r>
        <w:rPr>
          <w:rFonts w:cstheme="minorHAnsi"/>
          <w:lang w:bidi="fa-IR"/>
        </w:rPr>
        <w:t>Ali Taheri</w:t>
      </w:r>
    </w:p>
    <w:p w14:paraId="667E18EA" w14:textId="77777777" w:rsidR="00014E29" w:rsidRPr="00014E29" w:rsidRDefault="00014E29" w:rsidP="00014E29">
      <w:pPr>
        <w:bidi/>
        <w:jc w:val="right"/>
        <w:rPr>
          <w:rFonts w:cstheme="minorHAnsi"/>
          <w:lang w:bidi="fa-IR"/>
        </w:rPr>
      </w:pPr>
      <w:r>
        <w:rPr>
          <w:rFonts w:cstheme="minorHAnsi"/>
          <w:lang w:bidi="fa-IR"/>
        </w:rPr>
        <w:t>University of the Pacific</w:t>
      </w:r>
    </w:p>
    <w:p w14:paraId="0E8EB7D5" w14:textId="77777777" w:rsidR="00014E29" w:rsidRDefault="00014E29" w:rsidP="00014E29">
      <w:pPr>
        <w:spacing w:line="480" w:lineRule="auto"/>
        <w:rPr>
          <w:rFonts w:cstheme="minorHAnsi"/>
          <w:lang w:bidi="fa-IR"/>
        </w:rPr>
      </w:pPr>
    </w:p>
    <w:p w14:paraId="5E6B457E" w14:textId="77777777" w:rsidR="00170443" w:rsidRPr="00170443" w:rsidRDefault="00170443" w:rsidP="00154F62">
      <w:pPr>
        <w:spacing w:line="480" w:lineRule="auto"/>
        <w:jc w:val="both"/>
        <w:rPr>
          <w:rFonts w:cstheme="minorHAnsi"/>
          <w:lang w:bidi="fa-IR"/>
        </w:rPr>
      </w:pPr>
      <w:r w:rsidRPr="00170443">
        <w:rPr>
          <w:rFonts w:cstheme="minorHAnsi"/>
          <w:lang w:bidi="fa-IR"/>
        </w:rPr>
        <w:t>“Leadership in telecommunication is also essential since we are now in the age of e-commerce.”   Michael Oxley</w:t>
      </w:r>
    </w:p>
    <w:p w14:paraId="5455C99D" w14:textId="77777777" w:rsidR="00170443" w:rsidRPr="00170443" w:rsidRDefault="00170443" w:rsidP="00154F62">
      <w:pPr>
        <w:spacing w:line="480" w:lineRule="auto"/>
        <w:jc w:val="both"/>
        <w:rPr>
          <w:rFonts w:cstheme="minorHAnsi"/>
          <w:lang w:bidi="fa-IR"/>
        </w:rPr>
      </w:pPr>
    </w:p>
    <w:p w14:paraId="64649184" w14:textId="134E7D33" w:rsidR="00170443" w:rsidRPr="00170443" w:rsidRDefault="00170443" w:rsidP="00154F62">
      <w:pPr>
        <w:spacing w:line="480" w:lineRule="auto"/>
        <w:jc w:val="both"/>
        <w:rPr>
          <w:rFonts w:cstheme="minorHAnsi"/>
          <w:lang w:bidi="fa-IR"/>
        </w:rPr>
      </w:pPr>
      <w:r w:rsidRPr="00170443">
        <w:rPr>
          <w:rFonts w:cstheme="minorHAnsi"/>
          <w:lang w:bidi="fa-IR"/>
        </w:rPr>
        <w:t>Information and communication technologies have been developing a</w:t>
      </w:r>
      <w:ins w:id="1" w:author="Arda Ugur" w:date="2018-10-13T20:12:00Z">
        <w:r w:rsidR="009E0089">
          <w:rPr>
            <w:rFonts w:cstheme="minorHAnsi"/>
            <w:lang w:bidi="fa-IR"/>
          </w:rPr>
          <w:t xml:space="preserve">t rapid pace over recent decades. </w:t>
        </w:r>
      </w:ins>
      <w:ins w:id="2" w:author="Arda Ugur" w:date="2018-10-13T20:27:00Z">
        <w:r w:rsidR="006A323E" w:rsidRPr="006A323E">
          <w:rPr>
            <w:rFonts w:cstheme="minorHAnsi"/>
            <w:lang w:bidi="fa-IR"/>
          </w:rPr>
          <w:t>Today, the telecommunications industry within the information and communication technology sector is made up of all telephone companies and internet service providers.</w:t>
        </w:r>
        <w:r w:rsidR="006A323E">
          <w:rPr>
            <w:rFonts w:cstheme="minorHAnsi"/>
            <w:lang w:bidi="fa-IR"/>
          </w:rPr>
          <w:t xml:space="preserve"> </w:t>
        </w:r>
      </w:ins>
      <w:ins w:id="3" w:author="Arda Ugur" w:date="2018-10-13T20:28:00Z">
        <w:r w:rsidR="006A323E">
          <w:rPr>
            <w:rFonts w:cstheme="minorHAnsi"/>
            <w:lang w:bidi="fa-IR"/>
          </w:rPr>
          <w:t xml:space="preserve">While traditional telephone services continue to be the industry’s top </w:t>
        </w:r>
      </w:ins>
      <w:ins w:id="4" w:author="Arda Ugur" w:date="2018-10-13T20:29:00Z">
        <w:r w:rsidR="006A323E">
          <w:rPr>
            <w:rFonts w:cstheme="minorHAnsi"/>
            <w:lang w:bidi="fa-IR"/>
          </w:rPr>
          <w:t xml:space="preserve">revenue source, advances in network technologies </w:t>
        </w:r>
      </w:ins>
      <w:ins w:id="5" w:author="Arda Ugur" w:date="2018-10-13T20:30:00Z">
        <w:r w:rsidR="006A323E">
          <w:rPr>
            <w:rFonts w:cstheme="minorHAnsi"/>
            <w:lang w:bidi="fa-IR"/>
          </w:rPr>
          <w:t xml:space="preserve">caused the telecommunications industry to evolve to a point which </w:t>
        </w:r>
      </w:ins>
      <w:ins w:id="6" w:author="Arda Ugur" w:date="2018-10-13T20:31:00Z">
        <w:r w:rsidR="006A323E">
          <w:rPr>
            <w:rFonts w:cstheme="minorHAnsi"/>
            <w:lang w:bidi="fa-IR"/>
          </w:rPr>
          <w:t xml:space="preserve">the services </w:t>
        </w:r>
      </w:ins>
      <w:ins w:id="7" w:author="Arda Ugur" w:date="2018-10-13T20:33:00Z">
        <w:r w:rsidR="006A323E">
          <w:rPr>
            <w:rFonts w:cstheme="minorHAnsi"/>
            <w:lang w:bidi="fa-IR"/>
          </w:rPr>
          <w:t>have</w:t>
        </w:r>
      </w:ins>
      <w:ins w:id="8" w:author="Arda Ugur" w:date="2018-10-13T20:31:00Z">
        <w:r w:rsidR="006A323E">
          <w:rPr>
            <w:rFonts w:cstheme="minorHAnsi"/>
            <w:lang w:bidi="fa-IR"/>
          </w:rPr>
          <w:t xml:space="preserve"> increasi</w:t>
        </w:r>
      </w:ins>
      <w:ins w:id="9" w:author="Arda Ugur" w:date="2018-10-13T20:32:00Z">
        <w:r w:rsidR="006A323E">
          <w:rPr>
            <w:rFonts w:cstheme="minorHAnsi"/>
            <w:lang w:bidi="fa-IR"/>
          </w:rPr>
          <w:t xml:space="preserve">ngly </w:t>
        </w:r>
      </w:ins>
      <w:ins w:id="10" w:author="Arda Ugur" w:date="2018-10-13T20:31:00Z">
        <w:r w:rsidR="006A323E">
          <w:rPr>
            <w:rFonts w:cstheme="minorHAnsi"/>
            <w:lang w:bidi="fa-IR"/>
          </w:rPr>
          <w:t xml:space="preserve">become more about </w:t>
        </w:r>
      </w:ins>
      <w:ins w:id="11" w:author="Arda Ugur" w:date="2018-10-13T20:32:00Z">
        <w:r w:rsidR="006A323E">
          <w:rPr>
            <w:rFonts w:cstheme="minorHAnsi"/>
            <w:lang w:bidi="fa-IR"/>
          </w:rPr>
          <w:t xml:space="preserve">text (e.g., email) and </w:t>
        </w:r>
      </w:ins>
      <w:ins w:id="12" w:author="Arda Ugur" w:date="2018-10-13T20:33:00Z">
        <w:r w:rsidR="006A323E">
          <w:rPr>
            <w:rFonts w:cstheme="minorHAnsi"/>
            <w:lang w:bidi="fa-IR"/>
          </w:rPr>
          <w:t>visual</w:t>
        </w:r>
      </w:ins>
      <w:ins w:id="13" w:author="Arda Ugur" w:date="2018-10-13T20:32:00Z">
        <w:r w:rsidR="006A323E">
          <w:rPr>
            <w:rFonts w:cstheme="minorHAnsi"/>
            <w:lang w:bidi="fa-IR"/>
          </w:rPr>
          <w:t xml:space="preserve"> (e.g., </w:t>
        </w:r>
      </w:ins>
      <w:ins w:id="14" w:author="Arda Ugur" w:date="2018-10-13T20:33:00Z">
        <w:r w:rsidR="006A323E">
          <w:rPr>
            <w:rFonts w:cstheme="minorHAnsi"/>
            <w:lang w:bidi="fa-IR"/>
          </w:rPr>
          <w:t xml:space="preserve">video streaming) based communications. </w:t>
        </w:r>
      </w:ins>
      <w:ins w:id="15" w:author="Arda Ugur" w:date="2018-10-13T20:36:00Z">
        <w:r w:rsidR="006A323E">
          <w:rPr>
            <w:rFonts w:cstheme="minorHAnsi"/>
            <w:lang w:bidi="fa-IR"/>
          </w:rPr>
          <w:t>Consequently, h</w:t>
        </w:r>
      </w:ins>
      <w:ins w:id="16" w:author="Arda Ugur" w:date="2018-10-13T20:33:00Z">
        <w:r w:rsidR="006A323E">
          <w:rPr>
            <w:rFonts w:cstheme="minorHAnsi"/>
            <w:lang w:bidi="fa-IR"/>
          </w:rPr>
          <w:t xml:space="preserve">igh-speed internet access for computer and mobile based </w:t>
        </w:r>
      </w:ins>
      <w:ins w:id="17" w:author="Arda Ugur" w:date="2018-10-13T20:34:00Z">
        <w:r w:rsidR="006A323E">
          <w:rPr>
            <w:rFonts w:cstheme="minorHAnsi"/>
            <w:lang w:bidi="fa-IR"/>
          </w:rPr>
          <w:t>data applications</w:t>
        </w:r>
      </w:ins>
      <w:ins w:id="18" w:author="Arda Ugur" w:date="2018-10-13T20:36:00Z">
        <w:r w:rsidR="006A323E">
          <w:rPr>
            <w:rFonts w:cstheme="minorHAnsi"/>
            <w:lang w:bidi="fa-IR"/>
          </w:rPr>
          <w:t xml:space="preserve"> are the fastest growing </w:t>
        </w:r>
      </w:ins>
      <w:ins w:id="19" w:author="Arda Ugur" w:date="2018-10-13T20:37:00Z">
        <w:r w:rsidR="006A323E">
          <w:rPr>
            <w:rFonts w:cstheme="minorHAnsi"/>
            <w:lang w:bidi="fa-IR"/>
          </w:rPr>
          <w:t xml:space="preserve">revenue source. </w:t>
        </w:r>
      </w:ins>
      <w:commentRangeStart w:id="20"/>
      <w:del w:id="21" w:author="Arda Ugur" w:date="2018-10-13T20:12:00Z">
        <w:r w:rsidRPr="009D2BB7" w:rsidDel="009E0089">
          <w:rPr>
            <w:rFonts w:cstheme="minorHAnsi"/>
            <w:strike/>
            <w:lang w:bidi="fa-IR"/>
            <w:rPrChange w:id="22" w:author="Arda Ugur" w:date="2018-10-13T20:37:00Z">
              <w:rPr>
                <w:rFonts w:cstheme="minorHAnsi"/>
                <w:lang w:bidi="fa-IR"/>
              </w:rPr>
            </w:rPrChange>
          </w:rPr>
          <w:delText xml:space="preserve"> lot at these days and </w:delText>
        </w:r>
      </w:del>
      <w:del w:id="23" w:author="Arda Ugur" w:date="2018-10-13T20:37:00Z">
        <w:r w:rsidRPr="009D2BB7" w:rsidDel="006A323E">
          <w:rPr>
            <w:rFonts w:cstheme="minorHAnsi"/>
            <w:strike/>
            <w:lang w:bidi="fa-IR"/>
            <w:rPrChange w:id="24" w:author="Arda Ugur" w:date="2018-10-13T20:37:00Z">
              <w:rPr>
                <w:rFonts w:cstheme="minorHAnsi"/>
                <w:lang w:bidi="fa-IR"/>
              </w:rPr>
            </w:rPrChange>
          </w:rPr>
          <w:delText xml:space="preserve">telecom is a massive </w:delText>
        </w:r>
      </w:del>
      <w:del w:id="25" w:author="Arda Ugur" w:date="2018-10-13T20:18:00Z">
        <w:r w:rsidRPr="009D2BB7" w:rsidDel="000B662F">
          <w:rPr>
            <w:rFonts w:cstheme="minorHAnsi"/>
            <w:strike/>
            <w:lang w:bidi="fa-IR"/>
            <w:rPrChange w:id="26" w:author="Arda Ugur" w:date="2018-10-13T20:37:00Z">
              <w:rPr>
                <w:rFonts w:cstheme="minorHAnsi"/>
                <w:lang w:bidi="fa-IR"/>
              </w:rPr>
            </w:rPrChange>
          </w:rPr>
          <w:delText xml:space="preserve">industry </w:delText>
        </w:r>
      </w:del>
      <w:del w:id="27" w:author="Arda Ugur" w:date="2018-10-13T20:37:00Z">
        <w:r w:rsidRPr="009D2BB7" w:rsidDel="006A323E">
          <w:rPr>
            <w:rFonts w:cstheme="minorHAnsi"/>
            <w:strike/>
            <w:lang w:bidi="fa-IR"/>
            <w:rPrChange w:id="28" w:author="Arda Ugur" w:date="2018-10-13T20:37:00Z">
              <w:rPr>
                <w:rFonts w:cstheme="minorHAnsi"/>
                <w:lang w:bidi="fa-IR"/>
              </w:rPr>
            </w:rPrChange>
          </w:rPr>
          <w:delText xml:space="preserve">that a lot of people </w:delText>
        </w:r>
      </w:del>
      <w:del w:id="29" w:author="Arda Ugur" w:date="2018-10-13T20:18:00Z">
        <w:r w:rsidRPr="009D2BB7" w:rsidDel="000B662F">
          <w:rPr>
            <w:rFonts w:cstheme="minorHAnsi"/>
            <w:strike/>
            <w:lang w:bidi="fa-IR"/>
            <w:rPrChange w:id="30" w:author="Arda Ugur" w:date="2018-10-13T20:37:00Z">
              <w:rPr>
                <w:rFonts w:cstheme="minorHAnsi"/>
                <w:lang w:bidi="fa-IR"/>
              </w:rPr>
            </w:rPrChange>
          </w:rPr>
          <w:delText>are using</w:delText>
        </w:r>
      </w:del>
      <w:del w:id="31" w:author="Arda Ugur" w:date="2018-10-13T20:37:00Z">
        <w:r w:rsidRPr="009D2BB7" w:rsidDel="006A323E">
          <w:rPr>
            <w:rFonts w:cstheme="minorHAnsi"/>
            <w:strike/>
            <w:lang w:bidi="fa-IR"/>
            <w:rPrChange w:id="32" w:author="Arda Ugur" w:date="2018-10-13T20:37:00Z">
              <w:rPr>
                <w:rFonts w:cstheme="minorHAnsi"/>
                <w:lang w:bidi="fa-IR"/>
              </w:rPr>
            </w:rPrChange>
          </w:rPr>
          <w:delText xml:space="preserve"> different services </w:delText>
        </w:r>
      </w:del>
      <w:del w:id="33" w:author="Arda Ugur" w:date="2018-10-13T20:19:00Z">
        <w:r w:rsidRPr="009D2BB7" w:rsidDel="000B662F">
          <w:rPr>
            <w:rFonts w:cstheme="minorHAnsi"/>
            <w:strike/>
            <w:lang w:bidi="fa-IR"/>
            <w:rPrChange w:id="34" w:author="Arda Ugur" w:date="2018-10-13T20:37:00Z">
              <w:rPr>
                <w:rFonts w:cstheme="minorHAnsi"/>
                <w:lang w:bidi="fa-IR"/>
              </w:rPr>
            </w:rPrChange>
          </w:rPr>
          <w:delText>of</w:delText>
        </w:r>
      </w:del>
      <w:del w:id="35" w:author="Arda Ugur" w:date="2018-10-13T20:37:00Z">
        <w:r w:rsidRPr="009D2BB7" w:rsidDel="006A323E">
          <w:rPr>
            <w:rFonts w:cstheme="minorHAnsi"/>
            <w:strike/>
            <w:lang w:bidi="fa-IR"/>
            <w:rPrChange w:id="36" w:author="Arda Ugur" w:date="2018-10-13T20:37:00Z">
              <w:rPr>
                <w:rFonts w:cstheme="minorHAnsi"/>
                <w:lang w:bidi="fa-IR"/>
              </w:rPr>
            </w:rPrChange>
          </w:rPr>
          <w:delText xml:space="preserve"> telecom providers in the world. T</w:delText>
        </w:r>
      </w:del>
      <w:ins w:id="37" w:author="Arda Ugur" w:date="2018-10-13T20:37:00Z">
        <w:r w:rsidR="006A323E" w:rsidRPr="009D2BB7">
          <w:rPr>
            <w:rFonts w:cstheme="minorHAnsi"/>
            <w:strike/>
            <w:lang w:bidi="fa-IR"/>
            <w:rPrChange w:id="38" w:author="Arda Ugur" w:date="2018-10-13T20:37:00Z">
              <w:rPr>
                <w:rFonts w:cstheme="minorHAnsi"/>
                <w:lang w:bidi="fa-IR"/>
              </w:rPr>
            </w:rPrChange>
          </w:rPr>
          <w:t>T</w:t>
        </w:r>
      </w:ins>
      <w:r w:rsidRPr="009D2BB7">
        <w:rPr>
          <w:rFonts w:cstheme="minorHAnsi"/>
          <w:strike/>
          <w:lang w:bidi="fa-IR"/>
          <w:rPrChange w:id="39" w:author="Arda Ugur" w:date="2018-10-13T20:37:00Z">
            <w:rPr>
              <w:rFonts w:cstheme="minorHAnsi"/>
              <w:lang w:bidi="fa-IR"/>
            </w:rPr>
          </w:rPrChange>
        </w:rPr>
        <w:t>elecom providers are offering diverse services to their clients for their satisfaction</w:t>
      </w:r>
      <w:commentRangeEnd w:id="20"/>
      <w:r w:rsidR="009D2BB7">
        <w:rPr>
          <w:rStyle w:val="CommentReference"/>
        </w:rPr>
        <w:commentReference w:id="20"/>
      </w:r>
      <w:r w:rsidRPr="00170443">
        <w:rPr>
          <w:rFonts w:cstheme="minorHAnsi"/>
          <w:lang w:bidi="fa-IR"/>
        </w:rPr>
        <w:t xml:space="preserve">. </w:t>
      </w:r>
      <w:ins w:id="40" w:author="Arda Ugur" w:date="2018-10-13T20:38:00Z">
        <w:r w:rsidR="009D2BB7">
          <w:rPr>
            <w:rFonts w:cstheme="minorHAnsi"/>
            <w:lang w:bidi="fa-IR"/>
          </w:rPr>
          <w:t xml:space="preserve">Despite the fact that </w:t>
        </w:r>
      </w:ins>
      <w:ins w:id="41" w:author="Arda Ugur" w:date="2018-10-13T20:39:00Z">
        <w:r w:rsidR="009D2BB7">
          <w:rPr>
            <w:rFonts w:cstheme="minorHAnsi"/>
            <w:lang w:bidi="fa-IR"/>
          </w:rPr>
          <w:t>worldwide revenue growth for telecommunication ser</w:t>
        </w:r>
      </w:ins>
      <w:ins w:id="42" w:author="Arda Ugur" w:date="2018-10-13T20:40:00Z">
        <w:r w:rsidR="009D2BB7">
          <w:rPr>
            <w:rFonts w:cstheme="minorHAnsi"/>
            <w:lang w:bidi="fa-IR"/>
          </w:rPr>
          <w:t xml:space="preserve">vices projected to be </w:t>
        </w:r>
        <w:commentRangeStart w:id="43"/>
        <w:r w:rsidR="009D2BB7">
          <w:rPr>
            <w:rFonts w:cstheme="minorHAnsi"/>
            <w:lang w:bidi="fa-IR"/>
          </w:rPr>
          <w:t>$2.</w:t>
        </w:r>
      </w:ins>
      <w:ins w:id="44" w:author="Arda Ugur" w:date="2018-10-13T20:41:00Z">
        <w:r w:rsidR="009D2BB7">
          <w:rPr>
            <w:rFonts w:cstheme="minorHAnsi"/>
            <w:lang w:bidi="fa-IR"/>
          </w:rPr>
          <w:t>4</w:t>
        </w:r>
      </w:ins>
      <w:ins w:id="45" w:author="Arda Ugur" w:date="2018-10-13T20:40:00Z">
        <w:r w:rsidR="009D2BB7">
          <w:rPr>
            <w:rFonts w:cstheme="minorHAnsi"/>
            <w:lang w:bidi="fa-IR"/>
          </w:rPr>
          <w:t xml:space="preserve"> trillion in 2019</w:t>
        </w:r>
      </w:ins>
      <w:commentRangeEnd w:id="43"/>
      <w:ins w:id="46" w:author="Arda Ugur" w:date="2018-10-13T20:41:00Z">
        <w:r w:rsidR="009D2BB7">
          <w:rPr>
            <w:rStyle w:val="CommentReference"/>
          </w:rPr>
          <w:commentReference w:id="43"/>
        </w:r>
      </w:ins>
      <w:ins w:id="47" w:author="Arda Ugur" w:date="2018-10-13T20:40:00Z">
        <w:r w:rsidR="009D2BB7">
          <w:rPr>
            <w:rFonts w:cstheme="minorHAnsi"/>
            <w:lang w:bidi="fa-IR"/>
          </w:rPr>
          <w:t xml:space="preserve">, </w:t>
        </w:r>
      </w:ins>
      <w:del w:id="48" w:author="Arda Ugur" w:date="2018-10-13T20:40:00Z">
        <w:r w:rsidRPr="00170443" w:rsidDel="009D2BB7">
          <w:rPr>
            <w:rFonts w:cstheme="minorHAnsi"/>
            <w:lang w:bidi="fa-IR"/>
          </w:rPr>
          <w:delText>T</w:delText>
        </w:r>
      </w:del>
      <w:ins w:id="49" w:author="Arda Ugur" w:date="2018-10-13T20:40:00Z">
        <w:r w:rsidR="009D2BB7">
          <w:rPr>
            <w:rFonts w:cstheme="minorHAnsi"/>
            <w:lang w:bidi="fa-IR"/>
          </w:rPr>
          <w:t>t</w:t>
        </w:r>
      </w:ins>
      <w:r w:rsidRPr="00170443">
        <w:rPr>
          <w:rFonts w:cstheme="minorHAnsi"/>
          <w:lang w:bidi="fa-IR"/>
        </w:rPr>
        <w:t xml:space="preserve">elecommunication industry </w:t>
      </w:r>
      <w:del w:id="50" w:author="Arda Ugur" w:date="2018-10-13T20:40:00Z">
        <w:r w:rsidRPr="00170443" w:rsidDel="009D2BB7">
          <w:rPr>
            <w:rFonts w:cstheme="minorHAnsi"/>
            <w:lang w:bidi="fa-IR"/>
          </w:rPr>
          <w:delText xml:space="preserve">is </w:delText>
        </w:r>
      </w:del>
      <w:r w:rsidRPr="00170443">
        <w:rPr>
          <w:rFonts w:cstheme="minorHAnsi"/>
          <w:lang w:bidi="fa-IR"/>
        </w:rPr>
        <w:t>suffer</w:t>
      </w:r>
      <w:ins w:id="51" w:author="Arda Ugur" w:date="2018-10-13T20:41:00Z">
        <w:r w:rsidR="009D2BB7">
          <w:rPr>
            <w:rFonts w:cstheme="minorHAnsi"/>
            <w:lang w:bidi="fa-IR"/>
          </w:rPr>
          <w:t>s</w:t>
        </w:r>
      </w:ins>
      <w:del w:id="52" w:author="Arda Ugur" w:date="2018-10-13T20:41:00Z">
        <w:r w:rsidRPr="00170443" w:rsidDel="009D2BB7">
          <w:rPr>
            <w:rFonts w:cstheme="minorHAnsi"/>
            <w:lang w:bidi="fa-IR"/>
          </w:rPr>
          <w:delText>ing</w:delText>
        </w:r>
      </w:del>
      <w:r w:rsidRPr="00170443">
        <w:rPr>
          <w:rFonts w:cstheme="minorHAnsi"/>
          <w:lang w:bidi="fa-IR"/>
        </w:rPr>
        <w:t xml:space="preserve"> from high churn rates and </w:t>
      </w:r>
      <w:del w:id="53" w:author="Arda Ugur" w:date="2018-10-13T20:43:00Z">
        <w:r w:rsidRPr="00170443" w:rsidDel="009D2BB7">
          <w:rPr>
            <w:rFonts w:cstheme="minorHAnsi"/>
            <w:lang w:bidi="fa-IR"/>
          </w:rPr>
          <w:delText>massive churning</w:delText>
        </w:r>
      </w:del>
      <w:ins w:id="54" w:author="Arda Ugur" w:date="2018-10-13T20:43:00Z">
        <w:r w:rsidR="009D2BB7">
          <w:rPr>
            <w:rFonts w:cstheme="minorHAnsi"/>
            <w:lang w:bidi="fa-IR"/>
          </w:rPr>
          <w:t>significant revenue</w:t>
        </w:r>
      </w:ins>
      <w:r w:rsidRPr="00170443">
        <w:rPr>
          <w:rFonts w:cstheme="minorHAnsi"/>
          <w:lang w:bidi="fa-IR"/>
        </w:rPr>
        <w:t xml:space="preserve"> loss</w:t>
      </w:r>
      <w:ins w:id="55" w:author="Arda Ugur" w:date="2018-10-13T20:43:00Z">
        <w:r w:rsidR="009D2BB7">
          <w:rPr>
            <w:rFonts w:cstheme="minorHAnsi"/>
            <w:lang w:bidi="fa-IR"/>
          </w:rPr>
          <w:t xml:space="preserve"> caused by customer churn</w:t>
        </w:r>
      </w:ins>
      <w:r w:rsidRPr="00170443">
        <w:rPr>
          <w:rFonts w:cstheme="minorHAnsi"/>
          <w:lang w:bidi="fa-IR"/>
        </w:rPr>
        <w:t xml:space="preserve">. </w:t>
      </w:r>
      <w:ins w:id="56" w:author="Arda Ugur" w:date="2018-10-13T20:45:00Z">
        <w:r w:rsidR="009D2BB7">
          <w:rPr>
            <w:rFonts w:cstheme="minorHAnsi"/>
            <w:lang w:bidi="fa-IR"/>
          </w:rPr>
          <w:t>With hundreds of service providers in the market</w:t>
        </w:r>
      </w:ins>
      <w:ins w:id="57" w:author="Arda Ugur" w:date="2018-10-13T20:48:00Z">
        <w:r w:rsidR="00167337">
          <w:rPr>
            <w:rFonts w:cstheme="minorHAnsi"/>
            <w:lang w:bidi="fa-IR"/>
          </w:rPr>
          <w:t xml:space="preserve">, </w:t>
        </w:r>
      </w:ins>
      <w:del w:id="58" w:author="Arda Ugur" w:date="2018-10-13T20:45:00Z">
        <w:r w:rsidRPr="00170443" w:rsidDel="009D2BB7">
          <w:rPr>
            <w:rFonts w:cstheme="minorHAnsi"/>
            <w:lang w:bidi="fa-IR"/>
          </w:rPr>
          <w:delText>Although</w:delText>
        </w:r>
      </w:del>
      <w:ins w:id="59" w:author="Arda Ugur" w:date="2018-10-13T20:46:00Z">
        <w:r w:rsidR="009D2BB7">
          <w:rPr>
            <w:rFonts w:cstheme="minorHAnsi"/>
            <w:lang w:bidi="fa-IR"/>
          </w:rPr>
          <w:t xml:space="preserve">and </w:t>
        </w:r>
      </w:ins>
      <w:ins w:id="60" w:author="Arda Ugur" w:date="2018-10-13T20:48:00Z">
        <w:r w:rsidR="00167337">
          <w:rPr>
            <w:rFonts w:cstheme="minorHAnsi"/>
            <w:lang w:bidi="fa-IR"/>
          </w:rPr>
          <w:t>competitive service off</w:t>
        </w:r>
      </w:ins>
      <w:ins w:id="61" w:author="Arda Ugur" w:date="2018-10-13T20:49:00Z">
        <w:r w:rsidR="00167337">
          <w:rPr>
            <w:rFonts w:cstheme="minorHAnsi"/>
            <w:lang w:bidi="fa-IR"/>
          </w:rPr>
          <w:t xml:space="preserve">erings perhaps the </w:t>
        </w:r>
      </w:ins>
      <w:ins w:id="62" w:author="Arda Ugur" w:date="2018-10-13T20:44:00Z">
        <w:r w:rsidR="009D2BB7">
          <w:rPr>
            <w:rFonts w:cstheme="minorHAnsi"/>
            <w:lang w:bidi="fa-IR"/>
          </w:rPr>
          <w:t xml:space="preserve">customer churn is </w:t>
        </w:r>
      </w:ins>
      <w:del w:id="63" w:author="Arda Ugur" w:date="2018-10-13T20:44:00Z">
        <w:r w:rsidRPr="00170443" w:rsidDel="009D2BB7">
          <w:rPr>
            <w:rFonts w:cstheme="minorHAnsi"/>
            <w:lang w:bidi="fa-IR"/>
          </w:rPr>
          <w:delText xml:space="preserve"> this type of business loss </w:delText>
        </w:r>
      </w:del>
      <w:del w:id="64" w:author="Arda Ugur" w:date="2018-10-13T20:46:00Z">
        <w:r w:rsidRPr="00170443" w:rsidDel="009D2BB7">
          <w:rPr>
            <w:rFonts w:cstheme="minorHAnsi"/>
            <w:lang w:bidi="fa-IR"/>
          </w:rPr>
          <w:delText xml:space="preserve">is </w:delText>
        </w:r>
      </w:del>
      <w:r w:rsidRPr="00170443">
        <w:rPr>
          <w:rFonts w:cstheme="minorHAnsi"/>
          <w:lang w:bidi="fa-IR"/>
        </w:rPr>
        <w:t>unavoidable</w:t>
      </w:r>
      <w:ins w:id="65" w:author="Arda Ugur" w:date="2018-10-13T20:49:00Z">
        <w:r w:rsidR="00167337">
          <w:rPr>
            <w:rFonts w:cstheme="minorHAnsi"/>
            <w:lang w:bidi="fa-IR"/>
          </w:rPr>
          <w:t xml:space="preserve">. However, service providers </w:t>
        </w:r>
      </w:ins>
      <w:del w:id="66" w:author="Arda Ugur" w:date="2018-10-13T20:46:00Z">
        <w:r w:rsidRPr="00170443" w:rsidDel="009D2BB7">
          <w:rPr>
            <w:rFonts w:cstheme="minorHAnsi"/>
            <w:lang w:bidi="fa-IR"/>
          </w:rPr>
          <w:delText>,</w:delText>
        </w:r>
      </w:del>
      <w:del w:id="67" w:author="Arda Ugur" w:date="2018-10-13T20:49:00Z">
        <w:r w:rsidRPr="00170443" w:rsidDel="00167337">
          <w:rPr>
            <w:rFonts w:cstheme="minorHAnsi"/>
            <w:lang w:bidi="fa-IR"/>
          </w:rPr>
          <w:delText xml:space="preserve"> operators</w:delText>
        </w:r>
      </w:del>
      <w:r w:rsidRPr="00170443">
        <w:rPr>
          <w:rFonts w:cstheme="minorHAnsi"/>
          <w:lang w:bidi="fa-IR"/>
        </w:rPr>
        <w:t xml:space="preserve"> </w:t>
      </w:r>
      <w:del w:id="68" w:author="Arda Ugur" w:date="2018-10-13T20:50:00Z">
        <w:r w:rsidRPr="00170443" w:rsidDel="00167337">
          <w:rPr>
            <w:rFonts w:cstheme="minorHAnsi"/>
            <w:lang w:bidi="fa-IR"/>
          </w:rPr>
          <w:delText>could</w:delText>
        </w:r>
      </w:del>
      <w:ins w:id="69" w:author="Arda Ugur" w:date="2018-10-13T20:50:00Z">
        <w:r w:rsidR="00167337">
          <w:rPr>
            <w:rFonts w:cstheme="minorHAnsi"/>
            <w:lang w:bidi="fa-IR"/>
          </w:rPr>
          <w:t>can still take more proactive measures</w:t>
        </w:r>
      </w:ins>
      <w:del w:id="70" w:author="Arda Ugur" w:date="2018-10-13T20:50:00Z">
        <w:r w:rsidRPr="00170443" w:rsidDel="00167337">
          <w:rPr>
            <w:rFonts w:cstheme="minorHAnsi"/>
            <w:lang w:bidi="fa-IR"/>
          </w:rPr>
          <w:delText xml:space="preserve"> do</w:delText>
        </w:r>
      </w:del>
      <w:r w:rsidRPr="00170443">
        <w:rPr>
          <w:rFonts w:cstheme="minorHAnsi"/>
          <w:lang w:bidi="fa-IR"/>
        </w:rPr>
        <w:t xml:space="preserve"> </w:t>
      </w:r>
      <w:del w:id="71" w:author="Arda Ugur" w:date="2018-10-13T20:50:00Z">
        <w:r w:rsidRPr="00170443" w:rsidDel="00167337">
          <w:rPr>
            <w:rFonts w:cstheme="minorHAnsi"/>
            <w:lang w:bidi="fa-IR"/>
          </w:rPr>
          <w:delText>their best</w:delText>
        </w:r>
      </w:del>
      <w:r w:rsidRPr="00170443">
        <w:rPr>
          <w:rFonts w:cstheme="minorHAnsi"/>
          <w:lang w:bidi="fa-IR"/>
        </w:rPr>
        <w:t xml:space="preserve"> to manage churn and </w:t>
      </w:r>
      <w:del w:id="72" w:author="Arda Ugur" w:date="2018-10-13T20:50:00Z">
        <w:r w:rsidRPr="00170443" w:rsidDel="00167337">
          <w:rPr>
            <w:rFonts w:cstheme="minorHAnsi"/>
            <w:lang w:bidi="fa-IR"/>
          </w:rPr>
          <w:delText xml:space="preserve">keep </w:delText>
        </w:r>
      </w:del>
      <w:ins w:id="73" w:author="Arda Ugur" w:date="2018-10-13T20:50:00Z">
        <w:r w:rsidR="00167337">
          <w:rPr>
            <w:rFonts w:cstheme="minorHAnsi"/>
            <w:lang w:bidi="fa-IR"/>
          </w:rPr>
          <w:t xml:space="preserve">reduce their </w:t>
        </w:r>
      </w:ins>
      <w:ins w:id="74" w:author="Arda Ugur" w:date="2018-10-13T20:51:00Z">
        <w:r w:rsidR="00167337">
          <w:rPr>
            <w:rFonts w:cstheme="minorHAnsi"/>
            <w:lang w:bidi="fa-IR"/>
          </w:rPr>
          <w:t xml:space="preserve">churn rates to a more acceptable </w:t>
        </w:r>
      </w:ins>
      <w:del w:id="75" w:author="Arda Ugur" w:date="2018-10-13T20:51:00Z">
        <w:r w:rsidRPr="00170443" w:rsidDel="00167337">
          <w:rPr>
            <w:rFonts w:cstheme="minorHAnsi"/>
            <w:lang w:bidi="fa-IR"/>
          </w:rPr>
          <w:delText xml:space="preserve">it at a reasonable </w:delText>
        </w:r>
      </w:del>
      <w:r w:rsidRPr="00170443">
        <w:rPr>
          <w:rFonts w:cstheme="minorHAnsi"/>
          <w:lang w:bidi="fa-IR"/>
        </w:rPr>
        <w:t>level.</w:t>
      </w:r>
    </w:p>
    <w:p w14:paraId="52F185FA" w14:textId="77777777" w:rsidR="00167337" w:rsidRDefault="00167337" w:rsidP="00154F62">
      <w:pPr>
        <w:spacing w:line="480" w:lineRule="auto"/>
        <w:jc w:val="both"/>
        <w:rPr>
          <w:ins w:id="76" w:author="Arda Ugur" w:date="2018-10-13T20:53:00Z"/>
          <w:rFonts w:cstheme="minorHAnsi"/>
          <w:lang w:bidi="fa-IR"/>
        </w:rPr>
      </w:pPr>
    </w:p>
    <w:p w14:paraId="012F5AA3" w14:textId="10B3B0CF" w:rsidR="00170443" w:rsidRPr="00170443" w:rsidRDefault="00170443" w:rsidP="00154F62">
      <w:pPr>
        <w:spacing w:line="480" w:lineRule="auto"/>
        <w:jc w:val="both"/>
        <w:rPr>
          <w:rFonts w:cstheme="minorHAnsi"/>
          <w:lang w:bidi="fa-IR"/>
        </w:rPr>
      </w:pPr>
      <w:del w:id="77" w:author="Arda Ugur" w:date="2018-10-13T20:54:00Z">
        <w:r w:rsidRPr="00170443" w:rsidDel="00167337">
          <w:rPr>
            <w:rFonts w:cstheme="minorHAnsi"/>
            <w:lang w:bidi="fa-IR"/>
          </w:rPr>
          <w:lastRenderedPageBreak/>
          <w:delText>Because of this high competition at this market</w:delText>
        </w:r>
      </w:del>
      <w:ins w:id="78" w:author="Arda Ugur" w:date="2018-10-13T20:54:00Z">
        <w:r w:rsidR="00167337">
          <w:rPr>
            <w:rFonts w:cstheme="minorHAnsi"/>
            <w:lang w:bidi="fa-IR"/>
          </w:rPr>
          <w:t>As stated above, highly competitive nature of this market</w:t>
        </w:r>
      </w:ins>
      <w:del w:id="79" w:author="Arda Ugur" w:date="2018-10-13T20:54:00Z">
        <w:r w:rsidRPr="00170443" w:rsidDel="00167337">
          <w:rPr>
            <w:rFonts w:cstheme="minorHAnsi"/>
            <w:lang w:bidi="fa-IR"/>
          </w:rPr>
          <w:delText>,</w:delText>
        </w:r>
      </w:del>
      <w:ins w:id="80" w:author="Arda Ugur" w:date="2018-10-13T20:54:00Z">
        <w:r w:rsidR="00167337">
          <w:rPr>
            <w:rFonts w:cstheme="minorHAnsi"/>
            <w:lang w:bidi="fa-IR"/>
          </w:rPr>
          <w:t xml:space="preserve"> </w:t>
        </w:r>
      </w:ins>
      <w:ins w:id="81" w:author="Arda Ugur" w:date="2018-10-13T20:55:00Z">
        <w:r w:rsidR="00167337">
          <w:rPr>
            <w:rFonts w:cstheme="minorHAnsi"/>
            <w:lang w:bidi="fa-IR"/>
          </w:rPr>
          <w:t xml:space="preserve">makes customer retention a high priority for service providers and </w:t>
        </w:r>
      </w:ins>
      <w:del w:id="82" w:author="Arda Ugur" w:date="2018-10-13T20:55:00Z">
        <w:r w:rsidRPr="00170443" w:rsidDel="00167337">
          <w:rPr>
            <w:rFonts w:cstheme="minorHAnsi"/>
            <w:lang w:bidi="fa-IR"/>
          </w:rPr>
          <w:delText xml:space="preserve"> retention of clients is very important, </w:delText>
        </w:r>
      </w:del>
      <w:ins w:id="83" w:author="Arda Ugur" w:date="2018-10-13T20:55:00Z">
        <w:r w:rsidR="00167337">
          <w:rPr>
            <w:rFonts w:cstheme="minorHAnsi"/>
            <w:lang w:bidi="fa-IR"/>
          </w:rPr>
          <w:t xml:space="preserve">motivates them </w:t>
        </w:r>
      </w:ins>
      <w:ins w:id="84" w:author="Arda Ugur" w:date="2018-10-13T20:56:00Z">
        <w:r w:rsidR="00167337">
          <w:rPr>
            <w:rFonts w:cstheme="minorHAnsi"/>
            <w:lang w:bidi="fa-IR"/>
          </w:rPr>
          <w:t xml:space="preserve">to develop analytic talent and </w:t>
        </w:r>
      </w:ins>
      <w:ins w:id="85" w:author="Arda Ugur" w:date="2018-10-13T20:55:00Z">
        <w:r w:rsidR="00167337">
          <w:rPr>
            <w:rFonts w:cstheme="minorHAnsi"/>
            <w:lang w:bidi="fa-IR"/>
          </w:rPr>
          <w:t>employ</w:t>
        </w:r>
      </w:ins>
      <w:ins w:id="86" w:author="Arda Ugur" w:date="2018-10-13T20:56:00Z">
        <w:r w:rsidR="00167337">
          <w:rPr>
            <w:rFonts w:cstheme="minorHAnsi"/>
            <w:lang w:bidi="fa-IR"/>
          </w:rPr>
          <w:t xml:space="preserve"> predictive models to analyze the root causes of</w:t>
        </w:r>
      </w:ins>
      <w:del w:id="87" w:author="Arda Ugur" w:date="2018-10-13T20:55:00Z">
        <w:r w:rsidRPr="00170443" w:rsidDel="00167337">
          <w:rPr>
            <w:rFonts w:cstheme="minorHAnsi"/>
            <w:lang w:bidi="fa-IR"/>
          </w:rPr>
          <w:delText>and</w:delText>
        </w:r>
      </w:del>
      <w:r w:rsidRPr="00170443">
        <w:rPr>
          <w:rFonts w:cstheme="minorHAnsi"/>
          <w:lang w:bidi="fa-IR"/>
        </w:rPr>
        <w:t xml:space="preserve"> </w:t>
      </w:r>
      <w:del w:id="88" w:author="Arda Ugur" w:date="2018-10-13T20:57:00Z">
        <w:r w:rsidRPr="00170443" w:rsidDel="00167337">
          <w:rPr>
            <w:rFonts w:cstheme="minorHAnsi"/>
            <w:lang w:bidi="fa-IR"/>
          </w:rPr>
          <w:delText>operators are doing churn analysis to know reasons</w:delText>
        </w:r>
      </w:del>
      <w:ins w:id="89" w:author="Arda Ugur" w:date="2018-10-13T20:57:00Z">
        <w:r w:rsidR="00167337">
          <w:rPr>
            <w:rFonts w:cstheme="minorHAnsi"/>
            <w:lang w:bidi="fa-IR"/>
          </w:rPr>
          <w:t>customers</w:t>
        </w:r>
      </w:ins>
      <w:r w:rsidRPr="00170443">
        <w:rPr>
          <w:rFonts w:cstheme="minorHAnsi"/>
          <w:lang w:bidi="fa-IR"/>
        </w:rPr>
        <w:t xml:space="preserve"> for leaving of their clients.</w:t>
      </w:r>
    </w:p>
    <w:p w14:paraId="10B4BEFD" w14:textId="77777777" w:rsidR="00170443" w:rsidRPr="00170443" w:rsidRDefault="00170443" w:rsidP="00154F62">
      <w:pPr>
        <w:spacing w:line="480" w:lineRule="auto"/>
        <w:jc w:val="both"/>
        <w:rPr>
          <w:rFonts w:cstheme="minorHAnsi"/>
          <w:lang w:bidi="fa-IR"/>
        </w:rPr>
      </w:pPr>
      <w:r w:rsidRPr="00170443">
        <w:rPr>
          <w:rFonts w:cstheme="minorHAnsi"/>
          <w:lang w:bidi="fa-IR"/>
        </w:rPr>
        <w:t>In this paper, authors identified a large set of parameters about subscribers that could affect the churn rate of clients.</w:t>
      </w:r>
    </w:p>
    <w:p w14:paraId="010FA3FE" w14:textId="53E6A43A" w:rsidR="00170443" w:rsidRPr="00170443" w:rsidRDefault="00170443" w:rsidP="00154F62">
      <w:pPr>
        <w:spacing w:line="480" w:lineRule="auto"/>
        <w:jc w:val="both"/>
        <w:rPr>
          <w:rFonts w:cstheme="minorHAnsi"/>
          <w:lang w:bidi="fa-IR"/>
        </w:rPr>
      </w:pPr>
      <w:r w:rsidRPr="00170443">
        <w:rPr>
          <w:rFonts w:cstheme="minorHAnsi"/>
          <w:lang w:bidi="fa-IR"/>
        </w:rPr>
        <w:t xml:space="preserve">Some other parameters that could be helpful </w:t>
      </w:r>
      <w:ins w:id="90" w:author="Arda Ugur" w:date="2018-10-13T20:58:00Z">
        <w:r w:rsidR="00167337">
          <w:rPr>
            <w:rFonts w:cstheme="minorHAnsi"/>
            <w:lang w:bidi="fa-IR"/>
          </w:rPr>
          <w:t xml:space="preserve">in predictive </w:t>
        </w:r>
        <w:proofErr w:type="spellStart"/>
        <w:r w:rsidR="00167337">
          <w:rPr>
            <w:rFonts w:cstheme="minorHAnsi"/>
            <w:lang w:bidi="fa-IR"/>
          </w:rPr>
          <w:t xml:space="preserve">analysis </w:t>
        </w:r>
      </w:ins>
      <w:proofErr w:type="spellEnd"/>
      <w:r w:rsidRPr="00170443">
        <w:rPr>
          <w:rFonts w:cstheme="minorHAnsi"/>
          <w:lang w:bidi="fa-IR"/>
        </w:rPr>
        <w:t xml:space="preserve">are the volume of outgoing calls, the number of </w:t>
      </w:r>
      <w:del w:id="91" w:author="Arda Ugur" w:date="2018-10-13T20:57:00Z">
        <w:r w:rsidRPr="00170443" w:rsidDel="00167337">
          <w:rPr>
            <w:rFonts w:cstheme="minorHAnsi"/>
            <w:lang w:bidi="fa-IR"/>
          </w:rPr>
          <w:delText xml:space="preserve">sent </w:delText>
        </w:r>
      </w:del>
      <w:r w:rsidRPr="00170443">
        <w:rPr>
          <w:rFonts w:cstheme="minorHAnsi"/>
          <w:lang w:bidi="fa-IR"/>
        </w:rPr>
        <w:t>text messages</w:t>
      </w:r>
      <w:ins w:id="92" w:author="Arda Ugur" w:date="2018-10-13T20:58:00Z">
        <w:r w:rsidR="00167337">
          <w:rPr>
            <w:rFonts w:cstheme="minorHAnsi"/>
            <w:lang w:bidi="fa-IR"/>
          </w:rPr>
          <w:t xml:space="preserve"> sent</w:t>
        </w:r>
        <w:r w:rsidR="00EF5A7E">
          <w:rPr>
            <w:rFonts w:cstheme="minorHAnsi"/>
            <w:lang w:bidi="fa-IR"/>
          </w:rPr>
          <w:t>,</w:t>
        </w:r>
      </w:ins>
      <w:r w:rsidRPr="00170443">
        <w:rPr>
          <w:rFonts w:cstheme="minorHAnsi"/>
          <w:lang w:bidi="fa-IR"/>
        </w:rPr>
        <w:t xml:space="preserve"> and </w:t>
      </w:r>
      <w:ins w:id="93" w:author="Arda Ugur" w:date="2018-10-13T20:58:00Z">
        <w:r w:rsidR="00167337">
          <w:rPr>
            <w:rFonts w:cstheme="minorHAnsi"/>
            <w:lang w:bidi="fa-IR"/>
          </w:rPr>
          <w:t xml:space="preserve">the </w:t>
        </w:r>
      </w:ins>
      <w:commentRangeStart w:id="94"/>
      <w:r w:rsidRPr="00170443">
        <w:rPr>
          <w:rFonts w:cstheme="minorHAnsi"/>
          <w:lang w:bidi="fa-IR"/>
        </w:rPr>
        <w:t xml:space="preserve">amount of transferred data that each client had because sometimes consumption of subscriber is not proportional to their monthly cost, so they leave operator to find a cheaper service provider at their area. </w:t>
      </w:r>
      <w:commentRangeEnd w:id="94"/>
      <w:r w:rsidR="00EF5A7E">
        <w:rPr>
          <w:rStyle w:val="CommentReference"/>
        </w:rPr>
        <w:commentReference w:id="94"/>
      </w:r>
      <w:r w:rsidRPr="00170443">
        <w:rPr>
          <w:rFonts w:cstheme="minorHAnsi"/>
          <w:lang w:bidi="fa-IR"/>
        </w:rPr>
        <w:t>It could have two reasons. Sometimes client did not receive the right service based on his or her requirements or operator does not have a suitable service package for that client.</w:t>
      </w:r>
    </w:p>
    <w:p w14:paraId="008577E2" w14:textId="6310DF99" w:rsidR="00170443" w:rsidRPr="00170443" w:rsidRDefault="00170443" w:rsidP="00154F62">
      <w:pPr>
        <w:spacing w:line="480" w:lineRule="auto"/>
        <w:jc w:val="both"/>
        <w:rPr>
          <w:rFonts w:cstheme="minorHAnsi"/>
          <w:lang w:bidi="fa-IR"/>
        </w:rPr>
      </w:pPr>
      <w:r w:rsidRPr="00170443">
        <w:rPr>
          <w:rFonts w:cstheme="minorHAnsi"/>
          <w:lang w:bidi="fa-IR"/>
        </w:rPr>
        <w:t>Additionally, getting information about the location or ZIP Codes of churned clients could be helpful because sometimes network of the operator in some area</w:t>
      </w:r>
      <w:ins w:id="95" w:author="Arda Ugur" w:date="2018-10-13T21:01:00Z">
        <w:r w:rsidR="00EF5A7E">
          <w:rPr>
            <w:rFonts w:cstheme="minorHAnsi"/>
            <w:lang w:bidi="fa-IR"/>
          </w:rPr>
          <w:t>s</w:t>
        </w:r>
      </w:ins>
      <w:r w:rsidRPr="00170443">
        <w:rPr>
          <w:rFonts w:cstheme="minorHAnsi"/>
          <w:lang w:bidi="fa-IR"/>
        </w:rPr>
        <w:t xml:space="preserve"> is congested or competitors have some more affordable services in that area. Preparing surveys in </w:t>
      </w:r>
      <w:ins w:id="96" w:author="Arda Ugur" w:date="2018-10-13T21:01:00Z">
        <w:r w:rsidR="00EF5A7E">
          <w:rPr>
            <w:rFonts w:cstheme="minorHAnsi"/>
            <w:lang w:bidi="fa-IR"/>
          </w:rPr>
          <w:t xml:space="preserve">the </w:t>
        </w:r>
      </w:ins>
      <w:r w:rsidRPr="00170443">
        <w:rPr>
          <w:rFonts w:cstheme="minorHAnsi"/>
          <w:lang w:bidi="fa-IR"/>
        </w:rPr>
        <w:t xml:space="preserve">middle of </w:t>
      </w:r>
      <w:ins w:id="97" w:author="Arda Ugur" w:date="2018-10-13T21:01:00Z">
        <w:r w:rsidR="00EF5A7E">
          <w:rPr>
            <w:rFonts w:cstheme="minorHAnsi"/>
            <w:lang w:bidi="fa-IR"/>
          </w:rPr>
          <w:t>contract</w:t>
        </w:r>
      </w:ins>
      <w:del w:id="98" w:author="Arda Ugur" w:date="2018-10-13T21:01:00Z">
        <w:r w:rsidRPr="00170443" w:rsidDel="00EF5A7E">
          <w:rPr>
            <w:rFonts w:cstheme="minorHAnsi"/>
            <w:lang w:bidi="fa-IR"/>
          </w:rPr>
          <w:delText>service</w:delText>
        </w:r>
      </w:del>
      <w:r w:rsidRPr="00170443">
        <w:rPr>
          <w:rFonts w:cstheme="minorHAnsi"/>
          <w:lang w:bidi="fa-IR"/>
        </w:rPr>
        <w:t xml:space="preserve"> </w:t>
      </w:r>
      <w:del w:id="99" w:author="Arda Ugur" w:date="2018-10-13T21:01:00Z">
        <w:r w:rsidRPr="00170443" w:rsidDel="00EF5A7E">
          <w:rPr>
            <w:rFonts w:cstheme="minorHAnsi"/>
            <w:lang w:bidi="fa-IR"/>
          </w:rPr>
          <w:delText xml:space="preserve">duration </w:delText>
        </w:r>
      </w:del>
      <w:ins w:id="100" w:author="Arda Ugur" w:date="2018-10-13T21:01:00Z">
        <w:r w:rsidR="00EF5A7E">
          <w:rPr>
            <w:rFonts w:cstheme="minorHAnsi"/>
            <w:lang w:bidi="fa-IR"/>
          </w:rPr>
          <w:t>term</w:t>
        </w:r>
        <w:r w:rsidR="00EF5A7E" w:rsidRPr="00170443">
          <w:rPr>
            <w:rFonts w:cstheme="minorHAnsi"/>
            <w:lang w:bidi="fa-IR"/>
          </w:rPr>
          <w:t xml:space="preserve"> </w:t>
        </w:r>
      </w:ins>
      <w:r w:rsidRPr="00170443">
        <w:rPr>
          <w:rFonts w:cstheme="minorHAnsi"/>
          <w:lang w:bidi="fa-IR"/>
        </w:rPr>
        <w:t xml:space="preserve">could help operators to </w:t>
      </w:r>
      <w:del w:id="101" w:author="Arda Ugur" w:date="2018-10-13T21:01:00Z">
        <w:r w:rsidRPr="00170443" w:rsidDel="00EF5A7E">
          <w:rPr>
            <w:rFonts w:cstheme="minorHAnsi"/>
            <w:lang w:bidi="fa-IR"/>
          </w:rPr>
          <w:delText xml:space="preserve">catch </w:delText>
        </w:r>
      </w:del>
      <w:ins w:id="102" w:author="Arda Ugur" w:date="2018-10-13T21:01:00Z">
        <w:r w:rsidR="00EF5A7E">
          <w:rPr>
            <w:rFonts w:cstheme="minorHAnsi"/>
            <w:lang w:bidi="fa-IR"/>
          </w:rPr>
          <w:t>identify</w:t>
        </w:r>
        <w:r w:rsidR="00EF5A7E" w:rsidRPr="00170443">
          <w:rPr>
            <w:rFonts w:cstheme="minorHAnsi"/>
            <w:lang w:bidi="fa-IR"/>
          </w:rPr>
          <w:t xml:space="preserve"> </w:t>
        </w:r>
      </w:ins>
      <w:r w:rsidRPr="00170443">
        <w:rPr>
          <w:rFonts w:cstheme="minorHAnsi"/>
          <w:lang w:bidi="fa-IR"/>
        </w:rPr>
        <w:t>the source of proble</w:t>
      </w:r>
      <w:r w:rsidR="00154F62">
        <w:rPr>
          <w:rFonts w:cstheme="minorHAnsi"/>
          <w:lang w:bidi="fa-IR"/>
        </w:rPr>
        <w:t xml:space="preserve">ms before leaving of clients. </w:t>
      </w:r>
      <w:r w:rsidRPr="00170443">
        <w:rPr>
          <w:rFonts w:cstheme="minorHAnsi"/>
          <w:lang w:bidi="fa-IR"/>
        </w:rPr>
        <w:t xml:space="preserve">Gathering this information is not </w:t>
      </w:r>
      <w:del w:id="103" w:author="Arda Ugur" w:date="2018-10-13T21:02:00Z">
        <w:r w:rsidRPr="00170443" w:rsidDel="00EF5A7E">
          <w:rPr>
            <w:rFonts w:cstheme="minorHAnsi"/>
            <w:lang w:bidi="fa-IR"/>
          </w:rPr>
          <w:delText xml:space="preserve">hard </w:delText>
        </w:r>
      </w:del>
      <w:ins w:id="104" w:author="Arda Ugur" w:date="2018-10-13T21:02:00Z">
        <w:r w:rsidR="00EF5A7E">
          <w:rPr>
            <w:rFonts w:cstheme="minorHAnsi"/>
            <w:lang w:bidi="fa-IR"/>
          </w:rPr>
          <w:t xml:space="preserve">difficult. </w:t>
        </w:r>
        <w:r w:rsidR="00EF5A7E" w:rsidRPr="00170443">
          <w:rPr>
            <w:rFonts w:cstheme="minorHAnsi"/>
            <w:lang w:bidi="fa-IR"/>
          </w:rPr>
          <w:t xml:space="preserve"> </w:t>
        </w:r>
      </w:ins>
      <w:del w:id="105" w:author="Arda Ugur" w:date="2018-10-13T21:02:00Z">
        <w:r w:rsidRPr="00170443" w:rsidDel="00EF5A7E">
          <w:rPr>
            <w:rFonts w:cstheme="minorHAnsi"/>
            <w:lang w:bidi="fa-IR"/>
          </w:rPr>
          <w:delText>because at these days there are a lot of s</w:delText>
        </w:r>
      </w:del>
      <w:ins w:id="106" w:author="Arda Ugur" w:date="2018-10-13T21:02:00Z">
        <w:r w:rsidR="00EF5A7E">
          <w:rPr>
            <w:rFonts w:cstheme="minorHAnsi"/>
            <w:lang w:bidi="fa-IR"/>
          </w:rPr>
          <w:t>S</w:t>
        </w:r>
      </w:ins>
      <w:r w:rsidRPr="00170443">
        <w:rPr>
          <w:rFonts w:cstheme="minorHAnsi"/>
          <w:lang w:bidi="fa-IR"/>
        </w:rPr>
        <w:t xml:space="preserve">oftware packages for routers, switches, and servers </w:t>
      </w:r>
      <w:del w:id="107" w:author="Arda Ugur" w:date="2018-10-13T21:02:00Z">
        <w:r w:rsidRPr="00170443" w:rsidDel="00EF5A7E">
          <w:rPr>
            <w:rFonts w:cstheme="minorHAnsi"/>
            <w:lang w:bidi="fa-IR"/>
          </w:rPr>
          <w:delText xml:space="preserve">that </w:delText>
        </w:r>
      </w:del>
      <w:del w:id="108" w:author="Arda Ugur" w:date="2018-10-13T21:03:00Z">
        <w:r w:rsidRPr="00170443" w:rsidDel="00EF5A7E">
          <w:rPr>
            <w:rFonts w:cstheme="minorHAnsi"/>
            <w:lang w:bidi="fa-IR"/>
          </w:rPr>
          <w:delText>c</w:delText>
        </w:r>
      </w:del>
      <w:ins w:id="109" w:author="Arda Ugur" w:date="2018-10-13T21:03:00Z">
        <w:r w:rsidR="00EF5A7E">
          <w:rPr>
            <w:rFonts w:cstheme="minorHAnsi"/>
            <w:lang w:bidi="fa-IR"/>
          </w:rPr>
          <w:t>c</w:t>
        </w:r>
      </w:ins>
      <w:r w:rsidRPr="00170443">
        <w:rPr>
          <w:rFonts w:cstheme="minorHAnsi"/>
          <w:lang w:bidi="fa-IR"/>
        </w:rPr>
        <w:t xml:space="preserve">ould provide this information for </w:t>
      </w:r>
      <w:ins w:id="110" w:author="Arda Ugur" w:date="2018-10-13T21:03:00Z">
        <w:r w:rsidR="00EF5A7E">
          <w:rPr>
            <w:rFonts w:cstheme="minorHAnsi"/>
            <w:lang w:bidi="fa-IR"/>
          </w:rPr>
          <w:t>the service providers</w:t>
        </w:r>
      </w:ins>
      <w:del w:id="111" w:author="Arda Ugur" w:date="2018-10-13T21:03:00Z">
        <w:r w:rsidRPr="00170443" w:rsidDel="00EF5A7E">
          <w:rPr>
            <w:rFonts w:cstheme="minorHAnsi"/>
            <w:lang w:bidi="fa-IR"/>
          </w:rPr>
          <w:delText>us</w:delText>
        </w:r>
      </w:del>
      <w:r w:rsidRPr="00170443">
        <w:rPr>
          <w:rFonts w:cstheme="minorHAnsi"/>
          <w:lang w:bidi="fa-IR"/>
        </w:rPr>
        <w:t>.</w:t>
      </w:r>
    </w:p>
    <w:p w14:paraId="1B54CFE0" w14:textId="77777777" w:rsidR="00170443" w:rsidRPr="00170443" w:rsidRDefault="00170443" w:rsidP="00154F62">
      <w:pPr>
        <w:spacing w:line="480" w:lineRule="auto"/>
        <w:jc w:val="both"/>
        <w:rPr>
          <w:rFonts w:cstheme="minorHAnsi"/>
          <w:lang w:bidi="fa-IR"/>
        </w:rPr>
      </w:pPr>
      <w:r w:rsidRPr="00170443">
        <w:rPr>
          <w:rFonts w:cstheme="minorHAnsi"/>
          <w:lang w:bidi="fa-IR"/>
        </w:rPr>
        <w:t xml:space="preserve">It seems that we could use two methods of logistics regression and decision tree to find the variables that drive customer churn. After making models and doing descriptive and predictive analysis, we </w:t>
      </w:r>
      <w:commentRangeStart w:id="112"/>
      <w:r w:rsidRPr="00170443">
        <w:rPr>
          <w:rFonts w:cstheme="minorHAnsi"/>
          <w:lang w:bidi="fa-IR"/>
        </w:rPr>
        <w:t xml:space="preserve">aware </w:t>
      </w:r>
      <w:commentRangeEnd w:id="112"/>
      <w:r w:rsidR="00EF5A7E">
        <w:rPr>
          <w:rStyle w:val="CommentReference"/>
        </w:rPr>
        <w:commentReference w:id="112"/>
      </w:r>
      <w:r w:rsidRPr="00170443">
        <w:rPr>
          <w:rFonts w:cstheme="minorHAnsi"/>
          <w:lang w:bidi="fa-IR"/>
        </w:rPr>
        <w:t xml:space="preserve">managers about clients that have a potential to leave the company shortly. </w:t>
      </w:r>
    </w:p>
    <w:p w14:paraId="1FB795C0" w14:textId="741CD094" w:rsidR="00170443" w:rsidRPr="00170443" w:rsidRDefault="00170443" w:rsidP="00154F62">
      <w:pPr>
        <w:spacing w:line="480" w:lineRule="auto"/>
        <w:jc w:val="both"/>
        <w:rPr>
          <w:rFonts w:cstheme="minorHAnsi"/>
          <w:lang w:bidi="fa-IR"/>
        </w:rPr>
      </w:pPr>
      <w:r w:rsidRPr="00170443">
        <w:rPr>
          <w:rFonts w:cstheme="minorHAnsi"/>
          <w:lang w:bidi="fa-IR"/>
        </w:rPr>
        <w:t xml:space="preserve">Additionally, we could make a report about the reasons for their leave. Telecom managers should make some </w:t>
      </w:r>
      <w:commentRangeStart w:id="113"/>
      <w:r w:rsidRPr="00170443">
        <w:rPr>
          <w:rFonts w:cstheme="minorHAnsi"/>
          <w:lang w:bidi="fa-IR"/>
        </w:rPr>
        <w:t>decisions</w:t>
      </w:r>
      <w:commentRangeEnd w:id="113"/>
      <w:r w:rsidR="00EF5A7E">
        <w:rPr>
          <w:rStyle w:val="CommentReference"/>
        </w:rPr>
        <w:commentReference w:id="113"/>
      </w:r>
      <w:r w:rsidRPr="00170443">
        <w:rPr>
          <w:rFonts w:cstheme="minorHAnsi"/>
          <w:lang w:bidi="fa-IR"/>
        </w:rPr>
        <w:t xml:space="preserve"> to decrease the churn rate. For example, if short time clients have a high </w:t>
      </w:r>
      <w:r w:rsidRPr="00170443">
        <w:rPr>
          <w:rFonts w:cstheme="minorHAnsi"/>
          <w:lang w:bidi="fa-IR"/>
        </w:rPr>
        <w:lastRenderedPageBreak/>
        <w:t xml:space="preserve">chance to leave, sales and technical persons could ask those clients about their satisfaction, or company could offer them some additional services with a low price for </w:t>
      </w:r>
      <w:del w:id="114" w:author="Arda Ugur" w:date="2018-10-13T21:06:00Z">
        <w:r w:rsidRPr="00170443" w:rsidDel="00EF5A7E">
          <w:rPr>
            <w:rFonts w:cstheme="minorHAnsi"/>
            <w:lang w:bidi="fa-IR"/>
          </w:rPr>
          <w:delText xml:space="preserve">some </w:delText>
        </w:r>
      </w:del>
      <w:ins w:id="115" w:author="Arda Ugur" w:date="2018-10-13T21:06:00Z">
        <w:r w:rsidR="00EF5A7E">
          <w:rPr>
            <w:rFonts w:cstheme="minorHAnsi"/>
            <w:lang w:bidi="fa-IR"/>
          </w:rPr>
          <w:t xml:space="preserve">a few </w:t>
        </w:r>
      </w:ins>
      <w:r w:rsidRPr="00170443">
        <w:rPr>
          <w:rFonts w:cstheme="minorHAnsi"/>
          <w:lang w:bidi="fa-IR"/>
        </w:rPr>
        <w:t>months</w:t>
      </w:r>
      <w:ins w:id="116" w:author="Arda Ugur" w:date="2018-10-13T21:07:00Z">
        <w:r w:rsidR="00EF5A7E">
          <w:rPr>
            <w:rFonts w:cstheme="minorHAnsi"/>
            <w:lang w:bidi="fa-IR"/>
          </w:rPr>
          <w:t xml:space="preserve"> as an introductory rate. </w:t>
        </w:r>
      </w:ins>
      <w:del w:id="117" w:author="Arda Ugur" w:date="2018-10-13T21:07:00Z">
        <w:r w:rsidRPr="00170443" w:rsidDel="00EF5A7E">
          <w:rPr>
            <w:rFonts w:cstheme="minorHAnsi"/>
            <w:lang w:bidi="fa-IR"/>
          </w:rPr>
          <w:delText>.</w:delText>
        </w:r>
      </w:del>
    </w:p>
    <w:p w14:paraId="60F8AFC4" w14:textId="77777777" w:rsidR="00170443" w:rsidRPr="00170443" w:rsidRDefault="00170443" w:rsidP="00154F62">
      <w:pPr>
        <w:spacing w:line="480" w:lineRule="auto"/>
        <w:jc w:val="both"/>
        <w:rPr>
          <w:rFonts w:cstheme="minorHAnsi"/>
          <w:lang w:bidi="fa-IR"/>
        </w:rPr>
      </w:pPr>
      <w:r w:rsidRPr="00170443">
        <w:rPr>
          <w:rFonts w:cstheme="minorHAnsi"/>
          <w:lang w:bidi="fa-IR"/>
        </w:rPr>
        <w:t>The company could use analytics insights step by step. It means they can apply some ideas to a small set of clients that have the potential of churn and then if that experimentation is successful, they could use it for all of their clients. Even they could do A/B testing for this target.</w:t>
      </w:r>
    </w:p>
    <w:p w14:paraId="3F7BDF90" w14:textId="77777777" w:rsidR="00170443" w:rsidRPr="00170443" w:rsidRDefault="00170443" w:rsidP="00154F62">
      <w:pPr>
        <w:spacing w:line="480" w:lineRule="auto"/>
        <w:jc w:val="both"/>
        <w:rPr>
          <w:rFonts w:cstheme="minorHAnsi"/>
          <w:lang w:bidi="fa-IR"/>
        </w:rPr>
      </w:pPr>
      <w:commentRangeStart w:id="118"/>
      <w:r w:rsidRPr="00170443">
        <w:rPr>
          <w:rFonts w:cstheme="minorHAnsi"/>
          <w:lang w:bidi="fa-IR"/>
        </w:rPr>
        <w:t xml:space="preserve">Operators need to pay attention to the lifetime values </w:t>
      </w:r>
      <w:commentRangeEnd w:id="118"/>
      <w:r w:rsidR="00EF5A7E">
        <w:rPr>
          <w:rStyle w:val="CommentReference"/>
        </w:rPr>
        <w:commentReference w:id="118"/>
      </w:r>
      <w:r w:rsidRPr="00170443">
        <w:rPr>
          <w:rFonts w:cstheme="minorHAnsi"/>
          <w:lang w:bidi="fa-IR"/>
        </w:rPr>
        <w:t>of subscribers to minimize their churn. Especially at these days there are a lot of new services that embedding some of them in a well-designed package would be helpful to have a better retention level. Some examples could be IoT and remote health monitoring that are interesting for a lot of clients.</w:t>
      </w:r>
    </w:p>
    <w:p w14:paraId="72AE68E7" w14:textId="1FB770B3" w:rsidR="00BC5E15" w:rsidRPr="00014E29" w:rsidRDefault="00BC5E15" w:rsidP="00BC5E15">
      <w:pPr>
        <w:spacing w:line="480" w:lineRule="auto"/>
        <w:jc w:val="both"/>
        <w:rPr>
          <w:rFonts w:cstheme="minorHAnsi"/>
          <w:lang w:bidi="fa-IR"/>
        </w:rPr>
      </w:pPr>
    </w:p>
    <w:sectPr w:rsidR="00BC5E15" w:rsidRPr="00014E29" w:rsidSect="00213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rda Ugur" w:date="2018-10-13T20:37:00Z" w:initials="AU">
    <w:p w14:paraId="22C18CED" w14:textId="421BEA5B" w:rsidR="009D2BB7" w:rsidRDefault="009D2BB7">
      <w:pPr>
        <w:pStyle w:val="CommentText"/>
      </w:pPr>
      <w:r>
        <w:rPr>
          <w:rStyle w:val="CommentReference"/>
        </w:rPr>
        <w:annotationRef/>
      </w:r>
      <w:r>
        <w:t xml:space="preserve">You may either remove this or reuse it somewhere else or re-word it. </w:t>
      </w:r>
    </w:p>
  </w:comment>
  <w:comment w:id="43" w:author="Arda Ugur" w:date="2018-10-13T20:41:00Z" w:initials="AU">
    <w:p w14:paraId="6E88E266" w14:textId="1E43D3E6" w:rsidR="009D2BB7" w:rsidRDefault="009D2BB7">
      <w:pPr>
        <w:pStyle w:val="CommentText"/>
      </w:pPr>
      <w:r>
        <w:rPr>
          <w:rStyle w:val="CommentReference"/>
        </w:rPr>
        <w:annotationRef/>
      </w:r>
      <w:r>
        <w:t xml:space="preserve">You may want to double check this projection this is a projection from 2015 2.2 trillion to 2019 2.4 but you may use a quantitative measure like this to provide an insight about how big </w:t>
      </w:r>
      <w:proofErr w:type="gramStart"/>
      <w:r>
        <w:t>is the telecom industry</w:t>
      </w:r>
      <w:proofErr w:type="gramEnd"/>
      <w:r>
        <w:t xml:space="preserve">. </w:t>
      </w:r>
    </w:p>
  </w:comment>
  <w:comment w:id="94" w:author="Arda Ugur" w:date="2018-10-13T20:59:00Z" w:initials="AU">
    <w:p w14:paraId="52373589" w14:textId="6ECE724E" w:rsidR="00EF5A7E" w:rsidRDefault="00EF5A7E">
      <w:pPr>
        <w:pStyle w:val="CommentText"/>
      </w:pPr>
      <w:r>
        <w:rPr>
          <w:rStyle w:val="CommentReference"/>
        </w:rPr>
        <w:annotationRef/>
      </w:r>
      <w:r>
        <w:t xml:space="preserve">I would recommend you </w:t>
      </w:r>
      <w:proofErr w:type="gramStart"/>
      <w:r>
        <w:t>to simplify</w:t>
      </w:r>
      <w:proofErr w:type="gramEnd"/>
      <w:r>
        <w:t xml:space="preserve"> this idea and break it down to two smaller sentences. I just do not want to impact your thought process here. </w:t>
      </w:r>
    </w:p>
  </w:comment>
  <w:comment w:id="112" w:author="Arda Ugur" w:date="2018-10-13T21:03:00Z" w:initials="AU">
    <w:p w14:paraId="195EC9FA" w14:textId="3D7CFFB3" w:rsidR="00EF5A7E" w:rsidRDefault="00EF5A7E">
      <w:pPr>
        <w:pStyle w:val="CommentText"/>
      </w:pPr>
      <w:r>
        <w:rPr>
          <w:rStyle w:val="CommentReference"/>
        </w:rPr>
        <w:annotationRef/>
      </w:r>
      <w:r>
        <w:t xml:space="preserve">Do you mean to say warning managers? </w:t>
      </w:r>
    </w:p>
  </w:comment>
  <w:comment w:id="113" w:author="Arda Ugur" w:date="2018-10-13T21:04:00Z" w:initials="AU">
    <w:p w14:paraId="7F6A46DF" w14:textId="68B420FE" w:rsidR="00EF5A7E" w:rsidRDefault="00EF5A7E">
      <w:pPr>
        <w:pStyle w:val="CommentText"/>
      </w:pPr>
      <w:r>
        <w:rPr>
          <w:rStyle w:val="CommentReference"/>
        </w:rPr>
        <w:annotationRef/>
      </w:r>
      <w:r>
        <w:t xml:space="preserve">Do you mean to say telecom managers should make some effort to reduce churn? Or make proactive decisions to reduce it? Perhaps you can state this sentence a bit better to convey your message more directly. Although you support your idea with a following example, the subject of your statement is “the manager” </w:t>
      </w:r>
    </w:p>
  </w:comment>
  <w:comment w:id="118" w:author="Arda Ugur" w:date="2018-10-13T21:08:00Z" w:initials="AU">
    <w:p w14:paraId="28AEBB6C" w14:textId="557195B7" w:rsidR="00EF5A7E" w:rsidRDefault="00EF5A7E">
      <w:pPr>
        <w:pStyle w:val="CommentText"/>
      </w:pPr>
      <w:r>
        <w:rPr>
          <w:rStyle w:val="CommentReference"/>
        </w:rPr>
        <w:annotationRef/>
      </w:r>
      <w:r>
        <w:t xml:space="preserve">I would recommend you to elaborate on this one with a few additional words or re-write this sentence </w:t>
      </w:r>
      <w:r w:rsidR="002870AE">
        <w:t xml:space="preserve">to make your meaning clear. </w:t>
      </w:r>
      <w:bookmarkStart w:id="119" w:name="_GoBack"/>
      <w:bookmarkEnd w:id="1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C18CED" w15:done="0"/>
  <w15:commentEx w15:paraId="6E88E266" w15:done="0"/>
  <w15:commentEx w15:paraId="52373589" w15:done="0"/>
  <w15:commentEx w15:paraId="195EC9FA" w15:done="0"/>
  <w15:commentEx w15:paraId="7F6A46DF" w15:done="0"/>
  <w15:commentEx w15:paraId="28AEBB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C18CED" w16cid:durableId="1F6CD621"/>
  <w16cid:commentId w16cid:paraId="6E88E266" w16cid:durableId="1F6CD6E5"/>
  <w16cid:commentId w16cid:paraId="52373589" w16cid:durableId="1F6CDB3F"/>
  <w16cid:commentId w16cid:paraId="195EC9FA" w16cid:durableId="1F6CDC3D"/>
  <w16cid:commentId w16cid:paraId="7F6A46DF" w16cid:durableId="1F6CDC6B"/>
  <w16cid:commentId w16cid:paraId="28AEBB6C" w16cid:durableId="1F6CDD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da Ugur">
    <w15:presenceInfo w15:providerId="Windows Live" w15:userId="04292b4a5fa11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29"/>
    <w:rsid w:val="00003C24"/>
    <w:rsid w:val="00014E29"/>
    <w:rsid w:val="00015EF5"/>
    <w:rsid w:val="00023653"/>
    <w:rsid w:val="0002458C"/>
    <w:rsid w:val="00025B67"/>
    <w:rsid w:val="00033018"/>
    <w:rsid w:val="00082D2A"/>
    <w:rsid w:val="000B662F"/>
    <w:rsid w:val="00145929"/>
    <w:rsid w:val="00154F62"/>
    <w:rsid w:val="00167337"/>
    <w:rsid w:val="00170443"/>
    <w:rsid w:val="001F520A"/>
    <w:rsid w:val="00213726"/>
    <w:rsid w:val="00221198"/>
    <w:rsid w:val="00241220"/>
    <w:rsid w:val="00257D33"/>
    <w:rsid w:val="00266BE6"/>
    <w:rsid w:val="002870AE"/>
    <w:rsid w:val="002964CE"/>
    <w:rsid w:val="002A647D"/>
    <w:rsid w:val="003D5431"/>
    <w:rsid w:val="00453696"/>
    <w:rsid w:val="004C6442"/>
    <w:rsid w:val="004D4933"/>
    <w:rsid w:val="004D4B45"/>
    <w:rsid w:val="004E0847"/>
    <w:rsid w:val="005812E6"/>
    <w:rsid w:val="005A2209"/>
    <w:rsid w:val="005E5896"/>
    <w:rsid w:val="00617B13"/>
    <w:rsid w:val="0065325D"/>
    <w:rsid w:val="006A323E"/>
    <w:rsid w:val="006C2490"/>
    <w:rsid w:val="006E09C0"/>
    <w:rsid w:val="007571B6"/>
    <w:rsid w:val="00796AD3"/>
    <w:rsid w:val="007E1677"/>
    <w:rsid w:val="008D46EC"/>
    <w:rsid w:val="00905DFA"/>
    <w:rsid w:val="00993939"/>
    <w:rsid w:val="0099686D"/>
    <w:rsid w:val="009D2BB7"/>
    <w:rsid w:val="009E0089"/>
    <w:rsid w:val="009E12D8"/>
    <w:rsid w:val="00A02E45"/>
    <w:rsid w:val="00A46AEA"/>
    <w:rsid w:val="00A75B37"/>
    <w:rsid w:val="00AA067B"/>
    <w:rsid w:val="00AD0DC5"/>
    <w:rsid w:val="00AF69F2"/>
    <w:rsid w:val="00B43622"/>
    <w:rsid w:val="00B7087C"/>
    <w:rsid w:val="00BA0353"/>
    <w:rsid w:val="00BC5E15"/>
    <w:rsid w:val="00C75C29"/>
    <w:rsid w:val="00CF03CD"/>
    <w:rsid w:val="00D15B09"/>
    <w:rsid w:val="00D21859"/>
    <w:rsid w:val="00D26209"/>
    <w:rsid w:val="00D352F4"/>
    <w:rsid w:val="00DD05AE"/>
    <w:rsid w:val="00DF246D"/>
    <w:rsid w:val="00E05122"/>
    <w:rsid w:val="00E178CB"/>
    <w:rsid w:val="00E25C46"/>
    <w:rsid w:val="00E351FF"/>
    <w:rsid w:val="00E41651"/>
    <w:rsid w:val="00E95F83"/>
    <w:rsid w:val="00EA4742"/>
    <w:rsid w:val="00EF5A7E"/>
    <w:rsid w:val="00FC3674"/>
    <w:rsid w:val="00FD5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184941E"/>
  <w14:defaultImageDpi w14:val="32767"/>
  <w15:chartTrackingRefBased/>
  <w15:docId w15:val="{71EC9A7B-E642-D247-885E-5639FED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1859"/>
  </w:style>
  <w:style w:type="paragraph" w:styleId="BalloonText">
    <w:name w:val="Balloon Text"/>
    <w:basedOn w:val="Normal"/>
    <w:link w:val="BalloonTextChar"/>
    <w:uiPriority w:val="99"/>
    <w:semiHidden/>
    <w:unhideWhenUsed/>
    <w:rsid w:val="00D218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8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1859"/>
    <w:rPr>
      <w:sz w:val="16"/>
      <w:szCs w:val="16"/>
    </w:rPr>
  </w:style>
  <w:style w:type="paragraph" w:styleId="CommentText">
    <w:name w:val="annotation text"/>
    <w:basedOn w:val="Normal"/>
    <w:link w:val="CommentTextChar"/>
    <w:uiPriority w:val="99"/>
    <w:semiHidden/>
    <w:unhideWhenUsed/>
    <w:rsid w:val="00D21859"/>
    <w:rPr>
      <w:sz w:val="20"/>
      <w:szCs w:val="20"/>
    </w:rPr>
  </w:style>
  <w:style w:type="character" w:customStyle="1" w:styleId="CommentTextChar">
    <w:name w:val="Comment Text Char"/>
    <w:basedOn w:val="DefaultParagraphFont"/>
    <w:link w:val="CommentText"/>
    <w:uiPriority w:val="99"/>
    <w:semiHidden/>
    <w:rsid w:val="00D21859"/>
    <w:rPr>
      <w:sz w:val="20"/>
      <w:szCs w:val="20"/>
    </w:rPr>
  </w:style>
  <w:style w:type="paragraph" w:styleId="CommentSubject">
    <w:name w:val="annotation subject"/>
    <w:basedOn w:val="CommentText"/>
    <w:next w:val="CommentText"/>
    <w:link w:val="CommentSubjectChar"/>
    <w:uiPriority w:val="99"/>
    <w:semiHidden/>
    <w:unhideWhenUsed/>
    <w:rsid w:val="00D21859"/>
    <w:rPr>
      <w:b/>
      <w:bCs/>
    </w:rPr>
  </w:style>
  <w:style w:type="character" w:customStyle="1" w:styleId="CommentSubjectChar">
    <w:name w:val="Comment Subject Char"/>
    <w:basedOn w:val="CommentTextChar"/>
    <w:link w:val="CommentSubject"/>
    <w:uiPriority w:val="99"/>
    <w:semiHidden/>
    <w:rsid w:val="00D218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49082">
      <w:bodyDiv w:val="1"/>
      <w:marLeft w:val="0"/>
      <w:marRight w:val="0"/>
      <w:marTop w:val="0"/>
      <w:marBottom w:val="0"/>
      <w:divBdr>
        <w:top w:val="none" w:sz="0" w:space="0" w:color="auto"/>
        <w:left w:val="none" w:sz="0" w:space="0" w:color="auto"/>
        <w:bottom w:val="none" w:sz="0" w:space="0" w:color="auto"/>
        <w:right w:val="none" w:sz="0" w:space="0" w:color="auto"/>
      </w:divBdr>
    </w:div>
    <w:div w:id="1218323113">
      <w:bodyDiv w:val="1"/>
      <w:marLeft w:val="0"/>
      <w:marRight w:val="0"/>
      <w:marTop w:val="0"/>
      <w:marBottom w:val="0"/>
      <w:divBdr>
        <w:top w:val="none" w:sz="0" w:space="0" w:color="auto"/>
        <w:left w:val="none" w:sz="0" w:space="0" w:color="auto"/>
        <w:bottom w:val="none" w:sz="0" w:space="0" w:color="auto"/>
        <w:right w:val="none" w:sz="0" w:space="0" w:color="auto"/>
      </w:divBdr>
    </w:div>
    <w:div w:id="166535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Taheri</dc:creator>
  <cp:keywords/>
  <dc:description/>
  <cp:lastModifiedBy>Arda Ugur</cp:lastModifiedBy>
  <cp:revision>2</cp:revision>
  <dcterms:created xsi:type="dcterms:W3CDTF">2018-10-14T04:10:00Z</dcterms:created>
  <dcterms:modified xsi:type="dcterms:W3CDTF">2018-10-14T04:10:00Z</dcterms:modified>
</cp:coreProperties>
</file>